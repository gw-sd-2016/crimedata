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1B6F8" w14:textId="77777777" w:rsidR="0000307F" w:rsidRDefault="0000307F" w:rsidP="0000307F">
      <w:pPr>
        <w:spacing w:line="240" w:lineRule="auto"/>
        <w:contextualSpacing/>
        <w:rPr>
          <w:rFonts w:ascii="Times New Roman" w:hAnsi="Times New Roman"/>
        </w:rPr>
      </w:pPr>
      <w:r>
        <w:rPr>
          <w:rFonts w:ascii="Times New Roman" w:hAnsi="Times New Roman"/>
        </w:rPr>
        <w:t>Ben Carleton</w:t>
      </w:r>
    </w:p>
    <w:p w14:paraId="1425332B" w14:textId="77777777" w:rsidR="0000307F" w:rsidRDefault="0000307F" w:rsidP="0000307F">
      <w:pPr>
        <w:spacing w:line="240" w:lineRule="auto"/>
        <w:contextualSpacing/>
        <w:rPr>
          <w:rFonts w:ascii="Times New Roman" w:hAnsi="Times New Roman"/>
        </w:rPr>
      </w:pPr>
      <w:r>
        <w:rPr>
          <w:rFonts w:ascii="Times New Roman" w:hAnsi="Times New Roman"/>
        </w:rPr>
        <w:t>SD Writing 1</w:t>
      </w:r>
    </w:p>
    <w:p w14:paraId="7228C1D3" w14:textId="77777777" w:rsidR="0000307F" w:rsidRDefault="0000307F" w:rsidP="0000307F">
      <w:pPr>
        <w:spacing w:line="240" w:lineRule="auto"/>
        <w:contextualSpacing/>
        <w:rPr>
          <w:rFonts w:ascii="Times New Roman" w:hAnsi="Times New Roman"/>
        </w:rPr>
      </w:pPr>
    </w:p>
    <w:p w14:paraId="20A0A740" w14:textId="77777777" w:rsidR="0000307F" w:rsidRDefault="0000307F" w:rsidP="0000307F">
      <w:pPr>
        <w:spacing w:line="240" w:lineRule="auto"/>
        <w:contextualSpacing/>
        <w:rPr>
          <w:rFonts w:ascii="Times New Roman" w:hAnsi="Times New Roman"/>
        </w:rPr>
      </w:pPr>
      <w:r>
        <w:rPr>
          <w:rFonts w:ascii="Times New Roman" w:hAnsi="Times New Roman"/>
          <w:b/>
        </w:rPr>
        <w:t>Overview</w:t>
      </w:r>
    </w:p>
    <w:p w14:paraId="4E3D15CB" w14:textId="77777777" w:rsidR="0000307F" w:rsidRDefault="0000307F" w:rsidP="0000307F">
      <w:pPr>
        <w:spacing w:line="240" w:lineRule="auto"/>
        <w:contextualSpacing/>
        <w:rPr>
          <w:rFonts w:ascii="Times New Roman" w:hAnsi="Times New Roman"/>
        </w:rPr>
      </w:pPr>
    </w:p>
    <w:p w14:paraId="1879FAE5" w14:textId="4A64225A" w:rsidR="005E0398" w:rsidRDefault="0000307F" w:rsidP="0000307F">
      <w:pPr>
        <w:spacing w:line="240" w:lineRule="auto"/>
        <w:contextualSpacing/>
        <w:rPr>
          <w:rFonts w:ascii="Times New Roman" w:hAnsi="Times New Roman"/>
        </w:rPr>
      </w:pPr>
      <w:r>
        <w:rPr>
          <w:rFonts w:ascii="Times New Roman" w:hAnsi="Times New Roman"/>
        </w:rPr>
        <w:tab/>
      </w:r>
      <w:r w:rsidR="00604249">
        <w:rPr>
          <w:rFonts w:ascii="Times New Roman" w:hAnsi="Times New Roman"/>
        </w:rPr>
        <w:t>The broad goal of this project is to develop a tool or set of tools that allows law enforcement professionals (in this case, the GW Police Department</w:t>
      </w:r>
      <w:r w:rsidR="00863A52">
        <w:rPr>
          <w:rFonts w:ascii="Times New Roman" w:hAnsi="Times New Roman"/>
        </w:rPr>
        <w:t xml:space="preserve"> (GWPD)</w:t>
      </w:r>
      <w:r w:rsidR="00604249">
        <w:rPr>
          <w:rFonts w:ascii="Times New Roman" w:hAnsi="Times New Roman"/>
        </w:rPr>
        <w:t xml:space="preserve"> and its parent, the GW Office of Safety and Security</w:t>
      </w:r>
      <w:r w:rsidR="00863A52">
        <w:rPr>
          <w:rFonts w:ascii="Times New Roman" w:hAnsi="Times New Roman"/>
        </w:rPr>
        <w:t xml:space="preserve"> (OSS)</w:t>
      </w:r>
      <w:r w:rsidR="00604249">
        <w:rPr>
          <w:rFonts w:ascii="Times New Roman" w:hAnsi="Times New Roman"/>
        </w:rPr>
        <w:t xml:space="preserve">) to leverage existing historical </w:t>
      </w:r>
      <w:r w:rsidR="00863A52">
        <w:rPr>
          <w:rFonts w:ascii="Times New Roman" w:hAnsi="Times New Roman"/>
        </w:rPr>
        <w:t xml:space="preserve">data sources to drive a predictive analysis and reporting platform. This toolset would assist the </w:t>
      </w:r>
      <w:commentRangeStart w:id="0"/>
      <w:r w:rsidR="00863A52">
        <w:rPr>
          <w:rFonts w:ascii="Times New Roman" w:hAnsi="Times New Roman"/>
        </w:rPr>
        <w:t>stakeholders</w:t>
      </w:r>
      <w:commentRangeEnd w:id="0"/>
      <w:r w:rsidR="00C42719">
        <w:rPr>
          <w:rStyle w:val="CommentReference"/>
        </w:rPr>
        <w:commentReference w:id="0"/>
      </w:r>
      <w:r w:rsidR="00863A52">
        <w:rPr>
          <w:rFonts w:ascii="Times New Roman" w:hAnsi="Times New Roman"/>
        </w:rPr>
        <w:t xml:space="preserve"> in determining optimal resource allocation across three levels of staff: sworn University Police officers, security staff, and Community Service Aides (student staff)</w:t>
      </w:r>
      <w:commentRangeStart w:id="1"/>
      <w:r w:rsidR="00863A52">
        <w:rPr>
          <w:rFonts w:ascii="Times New Roman" w:hAnsi="Times New Roman"/>
        </w:rPr>
        <w:t xml:space="preserve">, and </w:t>
      </w:r>
      <w:commentRangeEnd w:id="1"/>
      <w:r w:rsidR="00C42719">
        <w:rPr>
          <w:rStyle w:val="CommentReference"/>
        </w:rPr>
        <w:commentReference w:id="1"/>
      </w:r>
      <w:r w:rsidR="00863A52">
        <w:rPr>
          <w:rFonts w:ascii="Times New Roman" w:hAnsi="Times New Roman"/>
        </w:rPr>
        <w:t xml:space="preserve">provide reporting that will </w:t>
      </w:r>
      <w:commentRangeStart w:id="2"/>
      <w:r w:rsidR="00863A52">
        <w:rPr>
          <w:rFonts w:ascii="Times New Roman" w:hAnsi="Times New Roman"/>
        </w:rPr>
        <w:t>inform</w:t>
      </w:r>
      <w:commentRangeEnd w:id="2"/>
      <w:r w:rsidR="00C42719">
        <w:rPr>
          <w:rStyle w:val="CommentReference"/>
        </w:rPr>
        <w:commentReference w:id="2"/>
      </w:r>
      <w:r w:rsidR="00863A52">
        <w:rPr>
          <w:rFonts w:ascii="Times New Roman" w:hAnsi="Times New Roman"/>
        </w:rPr>
        <w:t xml:space="preserve"> both long-term and immediate financial and operational decision making by OSS’ senior leadership.</w:t>
      </w:r>
      <w:r w:rsidR="002F567F">
        <w:rPr>
          <w:rFonts w:ascii="Times New Roman" w:hAnsi="Times New Roman"/>
        </w:rPr>
        <w:t xml:space="preserve"> </w:t>
      </w:r>
      <w:commentRangeStart w:id="3"/>
      <w:r w:rsidR="00DF4D99">
        <w:rPr>
          <w:rFonts w:ascii="Times New Roman" w:hAnsi="Times New Roman"/>
        </w:rPr>
        <w:t>The data visualization and reporting platform will be developed as a graphical web application, with data analysis batch jobs occurring in the background. Depending on the exact scope and size of the dataset, a variety of machine learning, statistics, and data processing techniques will be employed.</w:t>
      </w:r>
      <w:r w:rsidR="005E0398">
        <w:rPr>
          <w:rFonts w:ascii="Times New Roman" w:hAnsi="Times New Roman"/>
        </w:rPr>
        <w:t xml:space="preserve"> Additionally, research into existing products and methods (such as the COMPSTAT system pioneered by the New York City Police Department) will be conducted to determine the types of data employed and results produced.</w:t>
      </w:r>
      <w:commentRangeEnd w:id="3"/>
      <w:r w:rsidR="00C42719">
        <w:rPr>
          <w:rStyle w:val="CommentReference"/>
        </w:rPr>
        <w:commentReference w:id="3"/>
      </w:r>
    </w:p>
    <w:p w14:paraId="1A9AD71F" w14:textId="77777777" w:rsidR="005E0398" w:rsidRDefault="005E0398" w:rsidP="0000307F">
      <w:pPr>
        <w:spacing w:line="240" w:lineRule="auto"/>
        <w:contextualSpacing/>
        <w:rPr>
          <w:rFonts w:ascii="Times New Roman" w:hAnsi="Times New Roman"/>
        </w:rPr>
      </w:pPr>
    </w:p>
    <w:p w14:paraId="5DA5BE02" w14:textId="77777777" w:rsidR="00C0372C" w:rsidRDefault="00C0372C" w:rsidP="0000307F">
      <w:pPr>
        <w:spacing w:line="240" w:lineRule="auto"/>
        <w:contextualSpacing/>
        <w:rPr>
          <w:rFonts w:ascii="Times New Roman" w:hAnsi="Times New Roman"/>
        </w:rPr>
      </w:pPr>
      <w:r>
        <w:rPr>
          <w:rFonts w:ascii="Times New Roman" w:hAnsi="Times New Roman"/>
          <w:b/>
        </w:rPr>
        <w:t>Intellectual Merit</w:t>
      </w:r>
    </w:p>
    <w:p w14:paraId="0C5101AF" w14:textId="77777777" w:rsidR="00C0372C" w:rsidRDefault="00C0372C" w:rsidP="0000307F">
      <w:pPr>
        <w:spacing w:line="240" w:lineRule="auto"/>
        <w:contextualSpacing/>
        <w:rPr>
          <w:rFonts w:ascii="Times New Roman" w:hAnsi="Times New Roman"/>
        </w:rPr>
      </w:pPr>
    </w:p>
    <w:p w14:paraId="413B6F04" w14:textId="2B80BA51" w:rsidR="0000307F" w:rsidRDefault="00C0372C" w:rsidP="0000307F">
      <w:pPr>
        <w:spacing w:line="240" w:lineRule="auto"/>
        <w:contextualSpacing/>
        <w:rPr>
          <w:rFonts w:ascii="Times New Roman" w:hAnsi="Times New Roman"/>
        </w:rPr>
      </w:pPr>
      <w:r>
        <w:rPr>
          <w:rFonts w:ascii="Times New Roman" w:hAnsi="Times New Roman"/>
        </w:rPr>
        <w:tab/>
      </w:r>
      <w:r w:rsidR="00682A43">
        <w:rPr>
          <w:rFonts w:ascii="Times New Roman" w:hAnsi="Times New Roman"/>
        </w:rPr>
        <w:t>To have a computer program analyze a set of crime-related data and</w:t>
      </w:r>
      <w:r w:rsidR="00DA5CBA">
        <w:rPr>
          <w:rFonts w:ascii="Times New Roman" w:hAnsi="Times New Roman"/>
        </w:rPr>
        <w:t xml:space="preserve"> accurately</w:t>
      </w:r>
      <w:r w:rsidR="00682A43">
        <w:rPr>
          <w:rFonts w:ascii="Times New Roman" w:hAnsi="Times New Roman"/>
        </w:rPr>
        <w:t xml:space="preserve"> predict where the next crime will occur, in real time, is considered the </w:t>
      </w:r>
      <w:commentRangeStart w:id="4"/>
      <w:r w:rsidR="00682A43">
        <w:rPr>
          <w:rFonts w:ascii="Times New Roman" w:hAnsi="Times New Roman"/>
        </w:rPr>
        <w:t xml:space="preserve">“holy grail” </w:t>
      </w:r>
      <w:commentRangeEnd w:id="4"/>
      <w:r w:rsidR="00C42719">
        <w:rPr>
          <w:rStyle w:val="CommentReference"/>
        </w:rPr>
        <w:commentReference w:id="4"/>
      </w:r>
      <w:r w:rsidR="00682A43">
        <w:rPr>
          <w:rFonts w:ascii="Times New Roman" w:hAnsi="Times New Roman"/>
        </w:rPr>
        <w:t>of law enforcement information systems</w:t>
      </w:r>
      <w:r w:rsidR="00DA5CBA">
        <w:rPr>
          <w:rFonts w:ascii="Times New Roman" w:hAnsi="Times New Roman"/>
        </w:rPr>
        <w:t xml:space="preserve"> and as of yet, no (publically-available) system is capable of this</w:t>
      </w:r>
      <w:r w:rsidR="00682A43">
        <w:rPr>
          <w:rFonts w:ascii="Times New Roman" w:hAnsi="Times New Roman"/>
        </w:rPr>
        <w:t xml:space="preserve">. </w:t>
      </w:r>
      <w:r w:rsidR="00DA5CBA">
        <w:rPr>
          <w:rFonts w:ascii="Times New Roman" w:hAnsi="Times New Roman"/>
        </w:rPr>
        <w:t xml:space="preserve">While it is extremely unlikely that this project will achieve that </w:t>
      </w:r>
      <w:commentRangeStart w:id="5"/>
      <w:r w:rsidR="00DA5CBA">
        <w:rPr>
          <w:rFonts w:ascii="Times New Roman" w:hAnsi="Times New Roman"/>
        </w:rPr>
        <w:t xml:space="preserve">goal, it is hoped that the outcomes </w:t>
      </w:r>
      <w:commentRangeEnd w:id="5"/>
      <w:r w:rsidR="006D65EF">
        <w:rPr>
          <w:rStyle w:val="CommentReference"/>
        </w:rPr>
        <w:commentReference w:id="5"/>
      </w:r>
      <w:r w:rsidR="00DA5CBA">
        <w:rPr>
          <w:rFonts w:ascii="Times New Roman" w:hAnsi="Times New Roman"/>
        </w:rPr>
        <w:t xml:space="preserve">of this project will contribute to the law enforcement information analysis field </w:t>
      </w:r>
      <w:r w:rsidR="00143F28">
        <w:rPr>
          <w:rFonts w:ascii="Times New Roman" w:hAnsi="Times New Roman"/>
        </w:rPr>
        <w:t>in a meaningful way.</w:t>
      </w:r>
      <w:r w:rsidR="0084650A">
        <w:rPr>
          <w:rFonts w:ascii="Times New Roman" w:hAnsi="Times New Roman"/>
        </w:rPr>
        <w:t xml:space="preserve"> This project is unique because, unlike commercial products which target law enforcement agencies that have large staffs responsible for policing areas on the scale of major cities, GWPD’s area of responsibility is only approximately twenty-five square blocks.</w:t>
      </w:r>
      <w:r w:rsidR="00143F28">
        <w:rPr>
          <w:rFonts w:ascii="Times New Roman" w:hAnsi="Times New Roman"/>
        </w:rPr>
        <w:t xml:space="preserve"> </w:t>
      </w:r>
      <w:r w:rsidR="00847531">
        <w:rPr>
          <w:rFonts w:ascii="Times New Roman" w:hAnsi="Times New Roman"/>
        </w:rPr>
        <w:t xml:space="preserve">Through agreements with GWPD and OSS, the project will have access to production data from a variety of sources maintained by the University, including GWPD’s Automated Records Management System instance (ARMS), the system of record for University criminal reports and statistics dating back to 1999. </w:t>
      </w:r>
      <w:commentRangeStart w:id="6"/>
      <w:r w:rsidR="00D841D1">
        <w:rPr>
          <w:rFonts w:ascii="Times New Roman" w:hAnsi="Times New Roman"/>
        </w:rPr>
        <w:t xml:space="preserve">Since the stakeholders’ interests are primarily in long-term planning as opposed to real-time analysis, data from ARMS would be synchronized into the application on a pre-determined interval. </w:t>
      </w:r>
      <w:r w:rsidR="007D6ABE">
        <w:rPr>
          <w:rFonts w:ascii="Times New Roman" w:hAnsi="Times New Roman"/>
        </w:rPr>
        <w:t>Possibilities of integrating with alarm management systems,</w:t>
      </w:r>
      <w:commentRangeEnd w:id="6"/>
      <w:r w:rsidR="006D65EF">
        <w:rPr>
          <w:rStyle w:val="CommentReference"/>
        </w:rPr>
        <w:commentReference w:id="6"/>
      </w:r>
      <w:r w:rsidR="007D6ABE">
        <w:rPr>
          <w:rFonts w:ascii="Times New Roman" w:hAnsi="Times New Roman"/>
        </w:rPr>
        <w:t xml:space="preserve"> such as physical access control platforms as well as fire and life safety aler</w:t>
      </w:r>
      <w:r w:rsidR="00D841D1">
        <w:rPr>
          <w:rFonts w:ascii="Times New Roman" w:hAnsi="Times New Roman"/>
        </w:rPr>
        <w:t>ting, have also been discussed as real-time data sources should the stakeholders re-evaluate their priorities in the future.</w:t>
      </w:r>
      <w:r w:rsidR="00332A82">
        <w:rPr>
          <w:rFonts w:ascii="Times New Roman" w:hAnsi="Times New Roman"/>
        </w:rPr>
        <w:t xml:space="preserve"> </w:t>
      </w:r>
      <w:r w:rsidR="00D455D3">
        <w:rPr>
          <w:rFonts w:ascii="Times New Roman" w:hAnsi="Times New Roman"/>
        </w:rPr>
        <w:t xml:space="preserve">These data sources all contain </w:t>
      </w:r>
      <w:del w:id="7" w:author="fowzia farah" w:date="2015-09-22T16:23:00Z">
        <w:r w:rsidR="00353814" w:rsidDel="006D65EF">
          <w:rPr>
            <w:rFonts w:ascii="Times New Roman" w:hAnsi="Times New Roman"/>
          </w:rPr>
          <w:delText>personally-identifiable</w:delText>
        </w:r>
      </w:del>
      <w:ins w:id="8" w:author="fowzia farah" w:date="2015-09-22T16:23:00Z">
        <w:r w:rsidR="006D65EF">
          <w:rPr>
            <w:rFonts w:ascii="Times New Roman" w:hAnsi="Times New Roman"/>
          </w:rPr>
          <w:t>personally identifiable</w:t>
        </w:r>
      </w:ins>
      <w:r w:rsidR="00353814">
        <w:rPr>
          <w:rFonts w:ascii="Times New Roman" w:hAnsi="Times New Roman"/>
        </w:rPr>
        <w:t xml:space="preserve"> information, including Clery-act reportable information, HIPPA-protected information, and/or FERPA-protected information, as a result, security will be a paramount concern at all stages of development.</w:t>
      </w:r>
    </w:p>
    <w:p w14:paraId="4ED11D11" w14:textId="77777777" w:rsidR="0084650A" w:rsidRDefault="0084650A" w:rsidP="0000307F">
      <w:pPr>
        <w:spacing w:line="240" w:lineRule="auto"/>
        <w:contextualSpacing/>
        <w:rPr>
          <w:rFonts w:ascii="Times New Roman" w:hAnsi="Times New Roman"/>
        </w:rPr>
      </w:pPr>
    </w:p>
    <w:p w14:paraId="47550425" w14:textId="238CD9A8" w:rsidR="0084650A" w:rsidRDefault="0084650A" w:rsidP="0000307F">
      <w:pPr>
        <w:spacing w:line="240" w:lineRule="auto"/>
        <w:contextualSpacing/>
        <w:rPr>
          <w:rFonts w:ascii="Times New Roman" w:hAnsi="Times New Roman"/>
        </w:rPr>
      </w:pPr>
      <w:r>
        <w:rPr>
          <w:rFonts w:ascii="Times New Roman" w:hAnsi="Times New Roman"/>
          <w:b/>
        </w:rPr>
        <w:t>Broader Merits</w:t>
      </w:r>
    </w:p>
    <w:p w14:paraId="6D86D02E" w14:textId="77777777" w:rsidR="0084650A" w:rsidRDefault="0084650A" w:rsidP="0000307F">
      <w:pPr>
        <w:spacing w:line="240" w:lineRule="auto"/>
        <w:contextualSpacing/>
        <w:rPr>
          <w:rFonts w:ascii="Times New Roman" w:hAnsi="Times New Roman"/>
        </w:rPr>
      </w:pPr>
    </w:p>
    <w:p w14:paraId="5B9C5482" w14:textId="4507B6B4" w:rsidR="00A61382" w:rsidRDefault="0084650A" w:rsidP="0000307F">
      <w:pPr>
        <w:spacing w:line="240" w:lineRule="auto"/>
        <w:contextualSpacing/>
        <w:rPr>
          <w:rFonts w:ascii="Times New Roman" w:hAnsi="Times New Roman"/>
        </w:rPr>
      </w:pPr>
      <w:r>
        <w:rPr>
          <w:rFonts w:ascii="Times New Roman" w:hAnsi="Times New Roman"/>
        </w:rPr>
        <w:tab/>
        <w:t xml:space="preserve">The success of this project will present an immediate material benefit to GWPD’s patrol </w:t>
      </w:r>
      <w:del w:id="9" w:author="fowzia farah" w:date="2015-09-22T16:24:00Z">
        <w:r w:rsidR="007414F7" w:rsidDel="006D65EF">
          <w:rPr>
            <w:rFonts w:ascii="Times New Roman" w:hAnsi="Times New Roman"/>
          </w:rPr>
          <w:delText>saff</w:delText>
        </w:r>
      </w:del>
      <w:ins w:id="10" w:author="fowzia farah" w:date="2015-09-22T16:24:00Z">
        <w:r w:rsidR="006D65EF">
          <w:rPr>
            <w:rFonts w:ascii="Times New Roman" w:hAnsi="Times New Roman"/>
          </w:rPr>
          <w:t>staff</w:t>
        </w:r>
      </w:ins>
      <w:r w:rsidR="007414F7">
        <w:rPr>
          <w:rFonts w:ascii="Times New Roman" w:hAnsi="Times New Roman"/>
        </w:rPr>
        <w:t xml:space="preserve"> </w:t>
      </w:r>
      <w:del w:id="11" w:author="fowzia farah" w:date="2015-09-22T16:24:00Z">
        <w:r w:rsidR="007414F7" w:rsidDel="006D65EF">
          <w:rPr>
            <w:rFonts w:ascii="Times New Roman" w:hAnsi="Times New Roman"/>
          </w:rPr>
          <w:delText>t</w:delText>
        </w:r>
      </w:del>
      <w:r>
        <w:rPr>
          <w:rFonts w:ascii="Times New Roman" w:hAnsi="Times New Roman"/>
        </w:rPr>
        <w:t xml:space="preserve">and leadership, as well as the community that the agency serves (i.e., the University’s staff, faculty, and student body). </w:t>
      </w:r>
      <w:r w:rsidR="00C73E07">
        <w:rPr>
          <w:rFonts w:ascii="Times New Roman" w:hAnsi="Times New Roman"/>
        </w:rPr>
        <w:t xml:space="preserve">By providing </w:t>
      </w:r>
      <w:r w:rsidR="00BC71FD">
        <w:rPr>
          <w:rFonts w:ascii="Times New Roman" w:hAnsi="Times New Roman"/>
        </w:rPr>
        <w:t xml:space="preserve">an empirical method of analyzing and reacting to trends in crime on University property, GWPD will be better able to execute its mission of protecting life and property within its area of responsibility. </w:t>
      </w:r>
      <w:commentRangeStart w:id="12"/>
      <w:r w:rsidR="00225164">
        <w:rPr>
          <w:rFonts w:ascii="Times New Roman" w:hAnsi="Times New Roman"/>
        </w:rPr>
        <w:t xml:space="preserve">In addition, the development of a toolset targeted towards smaller law enforcement agencies will mean that local police agencies across America, who, like GWPD, are underserved by major players in the market, will finally be able to use these tools to effect optimal resource planning (for physical, logical, and financial assets) to further their own public safety goals and the broader goal of reducing crime in American </w:t>
      </w:r>
      <w:commentRangeStart w:id="13"/>
      <w:r w:rsidR="00A61382">
        <w:rPr>
          <w:rFonts w:ascii="Times New Roman" w:hAnsi="Times New Roman"/>
        </w:rPr>
        <w:t>communities</w:t>
      </w:r>
      <w:commentRangeEnd w:id="13"/>
      <w:r w:rsidR="006D65EF">
        <w:rPr>
          <w:rStyle w:val="CommentReference"/>
        </w:rPr>
        <w:commentReference w:id="13"/>
      </w:r>
      <w:r w:rsidR="00A61382">
        <w:rPr>
          <w:rFonts w:ascii="Times New Roman" w:hAnsi="Times New Roman"/>
        </w:rPr>
        <w:t xml:space="preserve">. </w:t>
      </w:r>
      <w:commentRangeEnd w:id="12"/>
      <w:r w:rsidR="006D65EF">
        <w:rPr>
          <w:rStyle w:val="CommentReference"/>
        </w:rPr>
        <w:commentReference w:id="12"/>
      </w:r>
    </w:p>
    <w:p w14:paraId="54DFF781" w14:textId="2799AE1F" w:rsidR="006D65EF" w:rsidRPr="006D65EF" w:rsidRDefault="006D65EF" w:rsidP="006D65EF">
      <w:pPr>
        <w:spacing w:line="240" w:lineRule="auto"/>
        <w:contextualSpacing/>
        <w:jc w:val="right"/>
        <w:rPr>
          <w:rFonts w:ascii="Times New Roman" w:hAnsi="Times New Roman"/>
          <w:b/>
          <w:sz w:val="24"/>
          <w:szCs w:val="24"/>
        </w:rPr>
      </w:pPr>
      <w:r w:rsidRPr="006D65EF">
        <w:rPr>
          <w:rFonts w:ascii="Times New Roman" w:hAnsi="Times New Roman"/>
          <w:b/>
          <w:sz w:val="24"/>
          <w:szCs w:val="24"/>
        </w:rPr>
        <w:t>Grade</w:t>
      </w:r>
      <w:r>
        <w:rPr>
          <w:rFonts w:ascii="Times New Roman" w:hAnsi="Times New Roman"/>
          <w:b/>
          <w:sz w:val="24"/>
          <w:szCs w:val="24"/>
        </w:rPr>
        <w:t>:</w:t>
      </w:r>
      <w:r w:rsidR="0067270E">
        <w:rPr>
          <w:rFonts w:ascii="Times New Roman" w:hAnsi="Times New Roman"/>
          <w:b/>
          <w:sz w:val="24"/>
          <w:szCs w:val="24"/>
        </w:rPr>
        <w:t xml:space="preserve"> </w:t>
      </w:r>
      <w:bookmarkStart w:id="14" w:name="_GoBack"/>
      <w:bookmarkEnd w:id="14"/>
      <w:r w:rsidR="0067270E">
        <w:rPr>
          <w:rFonts w:ascii="Times New Roman" w:hAnsi="Times New Roman"/>
          <w:b/>
          <w:sz w:val="24"/>
          <w:szCs w:val="24"/>
        </w:rPr>
        <w:t>94</w:t>
      </w:r>
    </w:p>
    <w:sectPr w:rsidR="006D65EF" w:rsidRPr="006D65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owzia farah" w:date="2015-09-22T16:14:00Z" w:initials="ff">
    <w:p w14:paraId="1941964B" w14:textId="38790B61" w:rsidR="00C42719" w:rsidRDefault="00C42719">
      <w:pPr>
        <w:pStyle w:val="CommentText"/>
      </w:pPr>
      <w:r>
        <w:rPr>
          <w:rStyle w:val="CommentReference"/>
        </w:rPr>
        <w:annotationRef/>
      </w:r>
      <w:r>
        <w:t>Who are the “stakeholders”? OSS, GW, the community?</w:t>
      </w:r>
    </w:p>
  </w:comment>
  <w:comment w:id="1" w:author="fowzia farah" w:date="2015-09-22T16:09:00Z" w:initials="ff">
    <w:p w14:paraId="2716FA84" w14:textId="183D4C12" w:rsidR="00C42719" w:rsidRDefault="00C42719">
      <w:pPr>
        <w:pStyle w:val="CommentText"/>
      </w:pPr>
      <w:r>
        <w:rPr>
          <w:rStyle w:val="CommentReference"/>
        </w:rPr>
        <w:annotationRef/>
      </w:r>
      <w:r>
        <w:t>You can start a new sentence here. I.e. “It will…”</w:t>
      </w:r>
    </w:p>
  </w:comment>
  <w:comment w:id="2" w:author="fowzia farah" w:date="2015-09-22T16:11:00Z" w:initials="ff">
    <w:p w14:paraId="029C076A" w14:textId="42626E34" w:rsidR="00C42719" w:rsidRDefault="00C42719">
      <w:pPr>
        <w:pStyle w:val="CommentText"/>
      </w:pPr>
      <w:r>
        <w:rPr>
          <w:rStyle w:val="CommentReference"/>
        </w:rPr>
        <w:annotationRef/>
      </w:r>
      <w:r>
        <w:t>Wording here is vague, do you mean “impact”?</w:t>
      </w:r>
    </w:p>
  </w:comment>
  <w:comment w:id="3" w:author="fowzia farah" w:date="2015-09-22T16:15:00Z" w:initials="ff">
    <w:p w14:paraId="142EA773" w14:textId="0C24012C" w:rsidR="00C42719" w:rsidRDefault="00C42719">
      <w:pPr>
        <w:pStyle w:val="CommentText"/>
      </w:pPr>
      <w:r>
        <w:rPr>
          <w:rStyle w:val="CommentReference"/>
        </w:rPr>
        <w:annotationRef/>
      </w:r>
      <w:r>
        <w:t xml:space="preserve">Watch for the passive voice particularly in this section. </w:t>
      </w:r>
      <w:r w:rsidR="006D65EF">
        <w:t>All of you sentences containing the phrase “will be” are in passive voice. Consider how you can rearrange the sentence to make it active.</w:t>
      </w:r>
    </w:p>
  </w:comment>
  <w:comment w:id="4" w:author="fowzia farah" w:date="2015-09-22T16:13:00Z" w:initials="ff">
    <w:p w14:paraId="552A8646" w14:textId="539F16FC" w:rsidR="00C42719" w:rsidRDefault="00C42719">
      <w:pPr>
        <w:pStyle w:val="CommentText"/>
      </w:pPr>
      <w:r>
        <w:rPr>
          <w:rStyle w:val="CommentReference"/>
        </w:rPr>
        <w:annotationRef/>
      </w:r>
      <w:r>
        <w:t>Avoid euphemisms, keep it professional.</w:t>
      </w:r>
    </w:p>
  </w:comment>
  <w:comment w:id="5" w:author="fowzia farah" w:date="2015-09-22T16:18:00Z" w:initials="ff">
    <w:p w14:paraId="54AACDA5" w14:textId="1287414A" w:rsidR="006D65EF" w:rsidRDefault="006D65EF">
      <w:pPr>
        <w:pStyle w:val="CommentText"/>
      </w:pPr>
      <w:r>
        <w:rPr>
          <w:rStyle w:val="CommentReference"/>
        </w:rPr>
        <w:annotationRef/>
      </w:r>
      <w:r>
        <w:t>Passive voice again</w:t>
      </w:r>
    </w:p>
  </w:comment>
  <w:comment w:id="6" w:author="fowzia farah" w:date="2015-09-22T16:23:00Z" w:initials="ff">
    <w:p w14:paraId="04786F80" w14:textId="6D5EDB9F" w:rsidR="006D65EF" w:rsidRDefault="006D65EF">
      <w:pPr>
        <w:pStyle w:val="CommentText"/>
      </w:pPr>
      <w:r>
        <w:rPr>
          <w:rStyle w:val="CommentReference"/>
        </w:rPr>
        <w:annotationRef/>
      </w:r>
      <w:r>
        <w:t>Passive voice</w:t>
      </w:r>
    </w:p>
  </w:comment>
  <w:comment w:id="13" w:author="fowzia farah" w:date="2015-09-22T16:25:00Z" w:initials="ff">
    <w:p w14:paraId="050E16FA" w14:textId="464463D8" w:rsidR="006D65EF" w:rsidRDefault="006D65EF">
      <w:pPr>
        <w:pStyle w:val="CommentText"/>
      </w:pPr>
      <w:r>
        <w:rPr>
          <w:rStyle w:val="CommentReference"/>
        </w:rPr>
        <w:annotationRef/>
      </w:r>
      <w:r>
        <w:t xml:space="preserve">Great idea and all three sections are well articulated. Keep an eye out for sight grammatical errors (proofread) and try to be more concise in some of your longer sentences. Also keep an eye out for the instances where I pointed out the use of passive voice and rewrite to be more active. </w:t>
      </w:r>
    </w:p>
    <w:p w14:paraId="6267E18A" w14:textId="77777777" w:rsidR="006D65EF" w:rsidRDefault="006D65EF">
      <w:pPr>
        <w:pStyle w:val="CommentText"/>
      </w:pPr>
    </w:p>
  </w:comment>
  <w:comment w:id="12" w:author="fowzia farah" w:date="2015-09-22T16:24:00Z" w:initials="ff">
    <w:p w14:paraId="53F8E444" w14:textId="66B5508C" w:rsidR="006D65EF" w:rsidRDefault="006D65EF">
      <w:pPr>
        <w:pStyle w:val="CommentText"/>
      </w:pPr>
      <w:r>
        <w:rPr>
          <w:rStyle w:val="CommentReference"/>
        </w:rPr>
        <w:annotationRef/>
      </w:r>
      <w:r>
        <w:t xml:space="preserve">This is too wordy and long. Be more concise, breaking this down into multiple sentences will help get the idea across without causing confusion.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41964B" w15:done="0"/>
  <w15:commentEx w15:paraId="2716FA84" w15:done="0"/>
  <w15:commentEx w15:paraId="029C076A" w15:done="0"/>
  <w15:commentEx w15:paraId="142EA773" w15:done="0"/>
  <w15:commentEx w15:paraId="552A8646" w15:done="0"/>
  <w15:commentEx w15:paraId="54AACDA5" w15:done="0"/>
  <w15:commentEx w15:paraId="04786F80" w15:done="0"/>
  <w15:commentEx w15:paraId="6267E18A" w15:done="0"/>
  <w15:commentEx w15:paraId="53F8E4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27708" w14:textId="77777777" w:rsidR="00303B7E" w:rsidRDefault="00303B7E" w:rsidP="00A61382">
      <w:pPr>
        <w:spacing w:after="0" w:line="240" w:lineRule="auto"/>
      </w:pPr>
      <w:r>
        <w:separator/>
      </w:r>
    </w:p>
  </w:endnote>
  <w:endnote w:type="continuationSeparator" w:id="0">
    <w:p w14:paraId="5147816F" w14:textId="77777777" w:rsidR="00303B7E" w:rsidRDefault="00303B7E" w:rsidP="00A6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6AF03" w14:textId="77777777" w:rsidR="00303B7E" w:rsidRDefault="00303B7E" w:rsidP="00A61382">
      <w:pPr>
        <w:spacing w:after="0" w:line="240" w:lineRule="auto"/>
      </w:pPr>
      <w:r>
        <w:separator/>
      </w:r>
    </w:p>
  </w:footnote>
  <w:footnote w:type="continuationSeparator" w:id="0">
    <w:p w14:paraId="7CE09F25" w14:textId="77777777" w:rsidR="00303B7E" w:rsidRDefault="00303B7E" w:rsidP="00A6138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wzia farah">
    <w15:presenceInfo w15:providerId="Windows Live" w15:userId="1f4b5bef4815a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7F"/>
    <w:rsid w:val="0000307F"/>
    <w:rsid w:val="00143F28"/>
    <w:rsid w:val="001E04E9"/>
    <w:rsid w:val="00225164"/>
    <w:rsid w:val="00297792"/>
    <w:rsid w:val="002F567F"/>
    <w:rsid w:val="00303B7E"/>
    <w:rsid w:val="00332A82"/>
    <w:rsid w:val="00353814"/>
    <w:rsid w:val="003D1BF4"/>
    <w:rsid w:val="005E0398"/>
    <w:rsid w:val="00604249"/>
    <w:rsid w:val="0067270E"/>
    <w:rsid w:val="00682A43"/>
    <w:rsid w:val="006D65EF"/>
    <w:rsid w:val="007414F7"/>
    <w:rsid w:val="007B27E2"/>
    <w:rsid w:val="007D6ABE"/>
    <w:rsid w:val="0084650A"/>
    <w:rsid w:val="00847531"/>
    <w:rsid w:val="00863A52"/>
    <w:rsid w:val="00A61382"/>
    <w:rsid w:val="00BC71FD"/>
    <w:rsid w:val="00C0372C"/>
    <w:rsid w:val="00C31049"/>
    <w:rsid w:val="00C42719"/>
    <w:rsid w:val="00C73E07"/>
    <w:rsid w:val="00D455D3"/>
    <w:rsid w:val="00D841D1"/>
    <w:rsid w:val="00DA5CBA"/>
    <w:rsid w:val="00DF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6984"/>
  <w15:chartTrackingRefBased/>
  <w15:docId w15:val="{572024B3-3B47-482D-8555-18BDF426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382"/>
  </w:style>
  <w:style w:type="paragraph" w:styleId="Footer">
    <w:name w:val="footer"/>
    <w:basedOn w:val="Normal"/>
    <w:link w:val="FooterChar"/>
    <w:uiPriority w:val="99"/>
    <w:unhideWhenUsed/>
    <w:rsid w:val="00A61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382"/>
  </w:style>
  <w:style w:type="character" w:styleId="CommentReference">
    <w:name w:val="annotation reference"/>
    <w:basedOn w:val="DefaultParagraphFont"/>
    <w:uiPriority w:val="99"/>
    <w:semiHidden/>
    <w:unhideWhenUsed/>
    <w:rsid w:val="00C42719"/>
    <w:rPr>
      <w:sz w:val="16"/>
      <w:szCs w:val="16"/>
    </w:rPr>
  </w:style>
  <w:style w:type="paragraph" w:styleId="CommentText">
    <w:name w:val="annotation text"/>
    <w:basedOn w:val="Normal"/>
    <w:link w:val="CommentTextChar"/>
    <w:uiPriority w:val="99"/>
    <w:semiHidden/>
    <w:unhideWhenUsed/>
    <w:rsid w:val="00C42719"/>
    <w:pPr>
      <w:spacing w:line="240" w:lineRule="auto"/>
    </w:pPr>
    <w:rPr>
      <w:sz w:val="20"/>
      <w:szCs w:val="20"/>
    </w:rPr>
  </w:style>
  <w:style w:type="character" w:customStyle="1" w:styleId="CommentTextChar">
    <w:name w:val="Comment Text Char"/>
    <w:basedOn w:val="DefaultParagraphFont"/>
    <w:link w:val="CommentText"/>
    <w:uiPriority w:val="99"/>
    <w:semiHidden/>
    <w:rsid w:val="00C42719"/>
    <w:rPr>
      <w:sz w:val="20"/>
      <w:szCs w:val="20"/>
    </w:rPr>
  </w:style>
  <w:style w:type="paragraph" w:styleId="CommentSubject">
    <w:name w:val="annotation subject"/>
    <w:basedOn w:val="CommentText"/>
    <w:next w:val="CommentText"/>
    <w:link w:val="CommentSubjectChar"/>
    <w:uiPriority w:val="99"/>
    <w:semiHidden/>
    <w:unhideWhenUsed/>
    <w:rsid w:val="00C42719"/>
    <w:rPr>
      <w:b/>
      <w:bCs/>
    </w:rPr>
  </w:style>
  <w:style w:type="character" w:customStyle="1" w:styleId="CommentSubjectChar">
    <w:name w:val="Comment Subject Char"/>
    <w:basedOn w:val="CommentTextChar"/>
    <w:link w:val="CommentSubject"/>
    <w:uiPriority w:val="99"/>
    <w:semiHidden/>
    <w:rsid w:val="00C42719"/>
    <w:rPr>
      <w:b/>
      <w:bCs/>
      <w:sz w:val="20"/>
      <w:szCs w:val="20"/>
    </w:rPr>
  </w:style>
  <w:style w:type="paragraph" w:styleId="BalloonText">
    <w:name w:val="Balloon Text"/>
    <w:basedOn w:val="Normal"/>
    <w:link w:val="BalloonTextChar"/>
    <w:uiPriority w:val="99"/>
    <w:semiHidden/>
    <w:unhideWhenUsed/>
    <w:rsid w:val="00C42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Carleton</dc:creator>
  <cp:keywords/>
  <dc:description/>
  <cp:lastModifiedBy>fowzia farah</cp:lastModifiedBy>
  <cp:revision>2</cp:revision>
  <dcterms:created xsi:type="dcterms:W3CDTF">2015-09-22T20:34:00Z</dcterms:created>
  <dcterms:modified xsi:type="dcterms:W3CDTF">2015-09-22T20:34:00Z</dcterms:modified>
</cp:coreProperties>
</file>